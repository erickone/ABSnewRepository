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004"/>
        <w:gridCol w:w="4074"/>
      </w:tblGrid>
      <w:tr w:rsidR="00F501D2" w:rsidRPr="00F501D2" w:rsidTr="00F501D2">
        <w:trPr>
          <w:gridAfter w:val="1"/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es-MX"/>
              </w:rPr>
              <w:t>How to dismantle Toshiba Satellite L755, L755D, L750, L750D laptops.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Today I'll show how to dismantle a Toshiba Satellite L755 laptop. I'll be taking apart the laptop case and removing major internal components.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All dismantling steps should be the same for the following (identical) Toshiba models: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- Toshiba Satellite L755D.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- Toshiba Satellite L750.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- Toshiba Satellite L750D.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Here are main laptop disassembly steps: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MX"/>
              </w:rPr>
              <w:t>STEP 1- 5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: Removing laptop hard drive and DVD drive. Accessing memory modules, CMOS battery, wireless card.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F501D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MX"/>
              </w:rPr>
              <w:t>STEP 6- 13: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 Disconnecting and removing laptop keyboard.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F501D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MX"/>
              </w:rPr>
              <w:t>STEP 14-20: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 Removing top cover assembly.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F501D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MX"/>
              </w:rPr>
              <w:t>STEP 21-27: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 Disconnecting and removing laptop motherboard.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F501D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s-MX"/>
              </w:rPr>
              <w:t>STEP 28-29:</w:t>
            </w:r>
            <w:r w:rsidRPr="00F501D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 Accessing the cooling fan and DC jack harness.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4"/>
            </w:tblGrid>
            <w:tr w:rsidR="00F501D2" w:rsidRPr="00F501D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501D2" w:rsidRPr="00F501D2" w:rsidRDefault="00F501D2" w:rsidP="00F501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ins w:id="0" w:author="Unknown">
                    <w:r w:rsidRPr="00F501D2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  <w:t> </w:t>
                    </w:r>
                  </w:ins>
                  <w:r w:rsidRPr="00F501D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</w:tbl>
          <w:p w:rsidR="00F501D2" w:rsidRPr="00F501D2" w:rsidRDefault="00F501D2" w:rsidP="00F501D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 wp14:anchorId="1409D8E3" wp14:editId="58D247C4">
                  <wp:extent cx="170180" cy="170180"/>
                  <wp:effectExtent l="0" t="0" r="1270" b="1270"/>
                  <wp:docPr id="1" name="Imagen 1" descr="http://www.irisvista.com/tech/images/magnify_gl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risvista.com/tech/images/magnify_gla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Click on any picture to enlarge.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lastRenderedPageBreak/>
              <w:drawing>
                <wp:inline distT="0" distB="0" distL="0" distR="0" wp14:anchorId="774937E5" wp14:editId="4EF248B9">
                  <wp:extent cx="1903095" cy="1424940"/>
                  <wp:effectExtent l="0" t="0" r="1905" b="3810"/>
                  <wp:docPr id="2" name="Imagen 2" descr="http://www.irisvista.com/tech/laptops/Toshiba-Satellite-L755-L755D-L750-L750D/laptop-case-small/dismantle-laptop-02-small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risvista.com/tech/laptops/Toshiba-Satellite-L755-L755D-L750-L750D/laptop-case-small/dismantle-laptop-02-small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1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Make sure the laptop is turned off before you start dismantling it.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Unplug AC adapter. Unlock and remove laptop battery.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7C8B2229" wp14:editId="00AA78CF">
                  <wp:extent cx="1903095" cy="1424940"/>
                  <wp:effectExtent l="0" t="0" r="1905" b="3810"/>
                  <wp:docPr id="3" name="Imagen 3" descr="http://www.irisvista.com/tech/laptops/Toshiba-Satellite-L755-L755D-L750-L750D/laptop-case-small/dismantle-laptop-03-small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risvista.com/tech/laptops/Toshiba-Satellite-L755-L755D-L750-L750D/laptop-case-small/dismantle-laptop-03-small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2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Unscrew five screws securing the hard drive cover and memory cover.</w:t>
            </w:r>
          </w:p>
          <w:p w:rsidR="00F501D2" w:rsidRPr="00F501D2" w:rsidRDefault="00F501D2" w:rsidP="00F501D2">
            <w:pPr>
              <w:spacing w:before="100" w:beforeAutospacing="1" w:after="240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Lift up covers and remove them from the laptop.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5C0A62E8" wp14:editId="15814ED4">
                  <wp:extent cx="1903095" cy="1424940"/>
                  <wp:effectExtent l="0" t="0" r="1905" b="3810"/>
                  <wp:docPr id="4" name="Imagen 4" descr="http://www.irisvista.com/tech/laptops/Toshiba-Satellite-L755-L755D-L750-L750D/laptop-case-small/dismantle-laptop-04-small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risvista.com/tech/laptops/Toshiba-Satellite-L755-L755D-L750-L750D/laptop-case-small/dismantle-laptop-04-small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3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When both covers removed you can access the laptop hard drive, CMOS battery, wireless card and both memory modules.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It's not necessary to remove the wireless card and memory modules for the purpose of my guide. I'll leave them connected to the laptop.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Remove one screw securing the hard drive mounting bracket to the laptop case.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lastRenderedPageBreak/>
              <w:drawing>
                <wp:inline distT="0" distB="0" distL="0" distR="0" wp14:anchorId="31533C58" wp14:editId="613ED2CF">
                  <wp:extent cx="1903095" cy="1424940"/>
                  <wp:effectExtent l="0" t="0" r="1905" b="3810"/>
                  <wp:docPr id="5" name="Imagen 5" descr="http://www.irisvista.com/tech/laptops/Toshiba-Satellite-L755-L755D-L750-L750D/laptop-case-small/dismantle-laptop-05-small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risvista.com/tech/laptops/Toshiba-Satellite-L755-L755D-L750-L750D/laptop-case-small/dismantle-laptop-05-small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4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Slide the hard drive assembly to the left to disconnect it from the motherboard.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Lift up and remove the hard drive assembly.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Toshiba Satellite L755, L755D, L750, L750D laptops have a regular 2.5" SATA hard drive installed. If you are replacing the hard drive, you'll have to transfer the mounting bracket to the new drive.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303E917F" wp14:editId="6B607294">
                  <wp:extent cx="1903095" cy="1424940"/>
                  <wp:effectExtent l="0" t="0" r="1905" b="3810"/>
                  <wp:docPr id="6" name="Imagen 6" descr="http://www.irisvista.com/tech/laptops/Toshiba-Satellite-L755-L755D-L750-L750D/laptop-case-small/dismantle-laptop-06-small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risvista.com/tech/laptops/Toshiba-Satellite-L755-L755D-L750-L750D/laptop-case-small/dismantle-laptop-06-small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5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Remove one screw securing the DVD optical drive.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Pull the drive to the left to disconnect it from the motherboard.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Remove DVD drive.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56E77003" wp14:editId="07C1021A">
                  <wp:extent cx="1903095" cy="1424940"/>
                  <wp:effectExtent l="0" t="0" r="1905" b="3810"/>
                  <wp:docPr id="7" name="Imagen 7" descr="http://www.irisvista.com/tech/laptops/Toshiba-Satellite-L755-L755D-L750-L750D/laptop-case-small/dismantle-laptop-07-small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risvista.com/tech/laptops/Toshiba-Satellite-L755-L755D-L750-L750D/laptop-case-small/dismantle-laptop-07-small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6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Remove one screw located in the battery compartment.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This screw securing the keyboard bezel.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lastRenderedPageBreak/>
              <w:drawing>
                <wp:inline distT="0" distB="0" distL="0" distR="0" wp14:anchorId="0EE5849A" wp14:editId="161CB009">
                  <wp:extent cx="1903095" cy="1424940"/>
                  <wp:effectExtent l="0" t="0" r="1905" b="3810"/>
                  <wp:docPr id="8" name="Imagen 8" descr="http://www.irisvista.com/tech/laptops/Toshiba-Satellite-L755-L755D-L750-L750D/laptop-case-small/dismantle-laptop-08-small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risvista.com/tech/laptops/Toshiba-Satellite-L755-L755D-L750-L750D/laptop-case-small/dismantle-laptop-08-small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7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Turn the laptop over and carefully lift up the keyboard bezel with a small screwdriver.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Continue removing the bezel with your fingers. You'll have to wiggle it a little bit in order to separate from the laptop.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69909038" wp14:editId="69F9B511">
                  <wp:extent cx="1903095" cy="1424940"/>
                  <wp:effectExtent l="0" t="0" r="1905" b="3810"/>
                  <wp:docPr id="9" name="Imagen 9" descr="http://www.irisvista.com/tech/laptops/Toshiba-Satellite-L755-L755D-L750-L750D/laptop-case-small/dismantle-laptop-09-small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risvista.com/tech/laptops/Toshiba-Satellite-L755-L755D-L750-L750D/laptop-case-small/dismantle-laptop-09-small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8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Remove four screws securing the keyboard.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 </w:t>
            </w:r>
          </w:p>
        </w:tc>
      </w:tr>
      <w:tr w:rsidR="00F501D2" w:rsidRPr="00F501D2" w:rsidTr="00F501D2">
        <w:trPr>
          <w:tblCellSpacing w:w="30" w:type="dxa"/>
        </w:trPr>
        <w:tc>
          <w:tcPr>
            <w:tcW w:w="0" w:type="auto"/>
            <w:vAlign w:val="center"/>
            <w:hideMark/>
          </w:tcPr>
          <w:p w:rsidR="00F501D2" w:rsidRPr="00F501D2" w:rsidRDefault="00F501D2" w:rsidP="00F50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F501D2">
              <w:rPr>
                <w:rFonts w:ascii="Verdana" w:eastAsia="Times New Roman" w:hAnsi="Verdana" w:cs="Times New Roman"/>
                <w:b/>
                <w:bCs/>
                <w:noProof/>
                <w:color w:val="3300FF"/>
                <w:sz w:val="18"/>
                <w:szCs w:val="18"/>
                <w:lang w:eastAsia="es-MX"/>
              </w:rPr>
              <w:drawing>
                <wp:inline distT="0" distB="0" distL="0" distR="0" wp14:anchorId="0F40091E" wp14:editId="26AA86BD">
                  <wp:extent cx="1903095" cy="1424940"/>
                  <wp:effectExtent l="0" t="0" r="1905" b="3810"/>
                  <wp:docPr id="10" name="Imagen 10" descr="http://www.irisvista.com/tech/laptops/Toshiba-Satellite-L755-L755D-L750-L750D/laptop-case-small/dismantle-laptop-10-small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risvista.com/tech/laptops/Toshiba-Satellite-L755-L755D-L750-L750D/laptop-case-small/dismantle-laptop-10-small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501D2" w:rsidRPr="00F501D2" w:rsidRDefault="00F501D2" w:rsidP="00F501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</w:pPr>
            <w:r w:rsidRPr="00F501D2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  <w:lang w:eastAsia="es-MX"/>
              </w:rPr>
              <w:t>STEP 9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After all four screws removed you should be able to lift up the top side of the keyboard and turn it upside down.</w:t>
            </w:r>
          </w:p>
          <w:p w:rsidR="00F501D2" w:rsidRPr="00F501D2" w:rsidRDefault="00F501D2" w:rsidP="00F501D2">
            <w:pPr>
              <w:spacing w:before="100" w:beforeAutospacing="1" w:after="100" w:afterAutospacing="1" w:line="300" w:lineRule="atLeast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</w:pPr>
            <w:r w:rsidRPr="00F501D2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s-MX"/>
              </w:rPr>
              <w:t>Place the keyboard on the palmrest. Be careful, the keyboard still connected to the motherboard.</w:t>
            </w:r>
          </w:p>
        </w:tc>
      </w:tr>
    </w:tbl>
    <w:p w:rsidR="00E31EF6" w:rsidRDefault="00E31EF6">
      <w:bookmarkStart w:id="1" w:name="_GoBack"/>
      <w:bookmarkEnd w:id="1"/>
    </w:p>
    <w:sectPr w:rsidR="00E31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D2"/>
    <w:rsid w:val="00E31EF6"/>
    <w:rsid w:val="00F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isvista.com/tech/laptops/Toshiba-Satellite-L755-L755D-L750-L750D/laptop-case-big/dismantle-laptop-0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irisvista.com/tech/laptops/Toshiba-Satellite-L755-L755D-L750-L750D/laptop-case-big/dismantle-laptop-08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irisvista.com/tech/laptops/Toshiba-Satellite-L755-L755D-L750-L750D/laptop-case-big/dismantle-laptop-05.jp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irisvista.com/tech/laptops/Toshiba-Satellite-L755-L755D-L750-L750D/laptop-case-big/dismantle-laptop-07.jpg" TargetMode="External"/><Relationship Id="rId20" Type="http://schemas.openxmlformats.org/officeDocument/2006/relationships/hyperlink" Target="http://www.irisvista.com/tech/laptops/Toshiba-Satellite-L755-L755D-L750-L750D/laptop-case-big/dismantle-laptop-09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risvista.com/tech/laptops/Toshiba-Satellite-L755-L755D-L750-L750D/laptop-case-big/dismantle-laptop-02.jpg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www.irisvista.com/tech/laptops/Toshiba-Satellite-L755-L755D-L750-L750D/laptop-case-big/dismantle-laptop-04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irisvista.com/tech/laptops/Toshiba-Satellite-L755-L755D-L750-L750D/laptop-case-big/dismantle-laptop-06.jpg" TargetMode="External"/><Relationship Id="rId22" Type="http://schemas.openxmlformats.org/officeDocument/2006/relationships/hyperlink" Target="http://www.irisvista.com/tech/laptops/Toshiba-Satellite-L755-L755D-L750-L750D/laptop-case-big/dismantle-laptop-1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2117</Characters>
  <Application>Microsoft Office Word</Application>
  <DocSecurity>0</DocSecurity>
  <Lines>17</Lines>
  <Paragraphs>4</Paragraphs>
  <ScaleCrop>false</ScaleCrop>
  <Company>Toshiba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Leija</dc:creator>
  <cp:lastModifiedBy>Erick Leija</cp:lastModifiedBy>
  <cp:revision>2</cp:revision>
  <dcterms:created xsi:type="dcterms:W3CDTF">2012-04-14T15:42:00Z</dcterms:created>
  <dcterms:modified xsi:type="dcterms:W3CDTF">2012-04-14T15:43:00Z</dcterms:modified>
</cp:coreProperties>
</file>